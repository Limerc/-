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</w:rPr>
        <w:t xml:space="preserve">  《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Python程序设计</w:t>
      </w:r>
      <w:r>
        <w:rPr>
          <w:rFonts w:hint="eastAsia" w:eastAsia="楷体_GB2312"/>
          <w:sz w:val="28"/>
          <w:szCs w:val="28"/>
          <w:u w:val="single"/>
        </w:rPr>
        <w:t>》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爬虫设计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指导教师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卢建朱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          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综合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黄凯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2022101541</w:t>
      </w:r>
      <w:r>
        <w:rPr>
          <w:rFonts w:eastAsia="楷体_GB2312"/>
          <w:sz w:val="28"/>
          <w:szCs w:val="28"/>
          <w:u w:val="single"/>
        </w:rPr>
        <w:t xml:space="preserve">       </w:t>
      </w:r>
    </w:p>
    <w:p>
      <w:pPr>
        <w:numPr>
          <w:ins w:id="0" w:author="MC SYSTEM" w:date="2006-06-11T14:06:00Z"/>
        </w:num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信息科学技术学院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计算机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软件工程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2024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午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温度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℃湿度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实验目的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1）</w:t>
      </w:r>
      <w:r>
        <w:rPr>
          <w:rFonts w:hint="default"/>
          <w:b/>
          <w:sz w:val="24"/>
          <w:szCs w:val="24"/>
          <w:lang w:val="en-US" w:eastAsia="zh-CN"/>
        </w:rPr>
        <w:t>学习和掌握 Python 中 urllib</w:t>
      </w:r>
      <w:r>
        <w:rPr>
          <w:rFonts w:hint="eastAsia"/>
          <w:b/>
          <w:sz w:val="24"/>
          <w:szCs w:val="24"/>
          <w:lang w:val="en-US" w:eastAsia="zh-CN"/>
        </w:rPr>
        <w:t>、</w:t>
      </w:r>
      <w:r>
        <w:rPr>
          <w:rFonts w:hint="default"/>
          <w:b/>
          <w:sz w:val="24"/>
          <w:szCs w:val="24"/>
          <w:lang w:val="en-US" w:eastAsia="zh-CN"/>
        </w:rPr>
        <w:t>request 模块的基本用法。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2）</w:t>
      </w:r>
      <w:r>
        <w:rPr>
          <w:rFonts w:hint="default"/>
          <w:b/>
          <w:sz w:val="24"/>
          <w:szCs w:val="24"/>
          <w:lang w:val="en-US" w:eastAsia="zh-CN"/>
        </w:rPr>
        <w:t>熟悉网络请求的基础操作，包括发送请求、设置超时时间、以及处理异常等。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3）</w:t>
      </w:r>
      <w:r>
        <w:rPr>
          <w:rFonts w:hint="default"/>
          <w:b/>
          <w:sz w:val="24"/>
          <w:szCs w:val="24"/>
          <w:lang w:val="en-US" w:eastAsia="zh-CN"/>
        </w:rPr>
        <w:t>掌握数据流的分块读取方式，提高对大数据量请求的处理能力。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4）</w:t>
      </w:r>
      <w:r>
        <w:rPr>
          <w:rFonts w:hint="default"/>
          <w:b/>
          <w:sz w:val="24"/>
          <w:szCs w:val="24"/>
          <w:lang w:val="en-US" w:eastAsia="zh-CN"/>
        </w:rPr>
        <w:t>掌握 parsel 模块的 CSS 选择器用法，用于解析 HTML 数据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5）</w:t>
      </w:r>
      <w:r>
        <w:rPr>
          <w:rFonts w:hint="default"/>
          <w:b/>
          <w:sz w:val="24"/>
          <w:szCs w:val="24"/>
          <w:lang w:val="en-US" w:eastAsia="zh-CN"/>
        </w:rPr>
        <w:t>掌握处理多层次网页请求的基本流程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6）</w:t>
      </w:r>
      <w:r>
        <w:rPr>
          <w:rFonts w:hint="default"/>
          <w:b/>
          <w:sz w:val="24"/>
          <w:szCs w:val="24"/>
          <w:lang w:val="en-US" w:eastAsia="zh-CN"/>
        </w:rPr>
        <w:t>熟悉 Scrapy 框架的基本结构与工作原理。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7）</w:t>
      </w:r>
      <w:r>
        <w:rPr>
          <w:rFonts w:hint="default"/>
          <w:b/>
          <w:sz w:val="24"/>
          <w:szCs w:val="24"/>
          <w:lang w:val="en-US" w:eastAsia="zh-CN"/>
        </w:rPr>
        <w:t>学习如何在 Scrapy 中使用 XPath 提取网页内容。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8）提升学生自主学习能力、实践能力、动手能力以及课堂知识的掌握程度</w:t>
      </w:r>
    </w:p>
    <w:p>
      <w:pPr>
        <w:numPr>
          <w:ilvl w:val="0"/>
          <w:numId w:val="1"/>
        </w:numPr>
        <w:spacing w:line="360" w:lineRule="auto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实验环境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b/>
          <w:sz w:val="24"/>
          <w:szCs w:val="24"/>
          <w:lang w:val="en-US" w:eastAsia="zh-CN"/>
        </w:rPr>
      </w:pPr>
      <w:r>
        <w:rPr>
          <w:rFonts w:hint="default"/>
          <w:b/>
          <w:sz w:val="24"/>
          <w:szCs w:val="24"/>
          <w:lang w:val="en-US" w:eastAsia="zh-CN"/>
        </w:rPr>
        <w:t>编程语言: Python 3.8+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b/>
          <w:sz w:val="24"/>
          <w:szCs w:val="24"/>
          <w:lang w:val="en-US" w:eastAsia="zh-CN"/>
        </w:rPr>
      </w:pPr>
      <w:r>
        <w:rPr>
          <w:rFonts w:hint="default"/>
          <w:b/>
          <w:sz w:val="24"/>
          <w:szCs w:val="24"/>
          <w:lang w:val="en-US" w:eastAsia="zh-CN"/>
        </w:rPr>
        <w:t>开发工具: VS Code / PyCharm / Jupyter Notebook</w:t>
      </w:r>
    </w:p>
    <w:p>
      <w:pPr>
        <w:numPr>
          <w:ilvl w:val="0"/>
          <w:numId w:val="1"/>
        </w:numPr>
        <w:spacing w:line="360" w:lineRule="auto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实验内容</w:t>
      </w:r>
    </w:p>
    <w:p>
      <w:pPr>
        <w:widowControl w:val="0"/>
        <w:numPr>
          <w:ilvl w:val="0"/>
          <w:numId w:val="2"/>
        </w:numPr>
        <w:spacing w:line="360" w:lineRule="auto"/>
        <w:jc w:val="both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用教材11·2节urllib模块爬取网页信息(P143-144)或教程11·4节BeautifulSoup库爬取中小型网站信息【必做】</w:t>
      </w:r>
    </w:p>
    <w:p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用教材11·3节Scrapy框架实现中大型网站信息爬取（给定设计框架）【必做】</w:t>
      </w:r>
    </w:p>
    <w:p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综合1、2在Scrapy框架下实现BeautifulSoup库【选做】</w:t>
      </w:r>
    </w:p>
    <w:p>
      <w:pPr>
        <w:widowControl w:val="0"/>
        <w:numPr>
          <w:numId w:val="0"/>
        </w:numPr>
        <w:spacing w:line="360" w:lineRule="auto"/>
        <w:ind w:leftChars="0"/>
        <w:jc w:val="both"/>
        <w:rPr>
          <w:rFonts w:hint="default"/>
          <w:b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实验步骤</w:t>
      </w:r>
    </w:p>
    <w:p>
      <w:pPr>
        <w:widowControl w:val="0"/>
        <w:numPr>
          <w:ilvl w:val="0"/>
          <w:numId w:val="3"/>
        </w:numPr>
        <w:spacing w:line="360" w:lineRule="auto"/>
        <w:ind w:left="0" w:leftChars="0" w:firstLine="0" w:firstLineChars="0"/>
        <w:jc w:val="both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实验一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/>
          <w:color w:val="000000"/>
          <w:sz w:val="23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3"/>
          <w:szCs w:val="24"/>
          <w:lang w:val="en-US" w:eastAsia="zh-CN"/>
        </w:rPr>
        <w:t>1）导入 urllib.request 模块，用于构造请求和处理响应。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/>
          <w:color w:val="000000"/>
          <w:sz w:val="23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3"/>
          <w:szCs w:val="24"/>
          <w:lang w:val="en-US" w:eastAsia="zh-CN"/>
        </w:rPr>
        <w:t>2）设置请求 URL 为 https://www.baidu.com。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/>
          <w:color w:val="000000"/>
          <w:sz w:val="23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3"/>
          <w:szCs w:val="24"/>
          <w:lang w:val="en-US" w:eastAsia="zh-CN"/>
        </w:rPr>
        <w:t>3）使用 Request 对象构造 HTTP 请求。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/>
          <w:color w:val="000000"/>
          <w:sz w:val="23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3"/>
          <w:szCs w:val="24"/>
          <w:lang w:val="en-US" w:eastAsia="zh-CN"/>
        </w:rPr>
        <w:t>4）设置 timeout 参数为 5 秒，确保在网络延迟较高时避免无限等待。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/>
          <w:color w:val="000000"/>
          <w:sz w:val="23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3"/>
          <w:szCs w:val="24"/>
          <w:lang w:val="en-US" w:eastAsia="zh-CN"/>
        </w:rPr>
        <w:t>5）通过 urlopen 方法打开请求，并读取服务器响应：按照块大小（1024 字节）分块读取数据。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/>
          <w:color w:val="000000"/>
          <w:sz w:val="23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3"/>
          <w:szCs w:val="24"/>
          <w:lang w:val="en-US" w:eastAsia="zh-CN"/>
        </w:rPr>
        <w:t>6）使用循环读取数据块，并将数据块追加到列表中。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/>
          <w:color w:val="000000"/>
          <w:sz w:val="23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3"/>
          <w:szCs w:val="24"/>
          <w:lang w:val="en-US" w:eastAsia="zh-CN"/>
        </w:rPr>
        <w:t>7）将读取的二进制数据拼接后解码为字符串。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/>
          <w:color w:val="000000"/>
          <w:sz w:val="23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3"/>
          <w:szCs w:val="24"/>
          <w:lang w:val="en-US" w:eastAsia="zh-CN"/>
        </w:rPr>
        <w:t>8）打印解码后的内容到控制台。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/>
          <w:color w:val="000000"/>
          <w:sz w:val="23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3"/>
          <w:szCs w:val="24"/>
          <w:lang w:val="en-US" w:eastAsia="zh-CN"/>
        </w:rPr>
        <w:t>9）对可能的网络异常和其他运行时异常使用 try-except 捕获并处理。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/>
          <w:color w:val="000000"/>
          <w:sz w:val="23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3"/>
          <w:szCs w:val="24"/>
          <w:lang w:val="en-US" w:eastAsia="zh-CN"/>
        </w:rPr>
        <w:t>10）关闭连接，确保资源释放。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/>
          <w:color w:val="000000"/>
          <w:sz w:val="23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3"/>
          <w:szCs w:val="24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urllib.request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8"/>
          <w:szCs w:val="18"/>
          <w:shd w:val="clear" w:fill="000000"/>
          <w:lang w:val="en-US" w:eastAsia="zh-CN" w:bidi="ar"/>
        </w:rPr>
        <w:t># 设置超时时间为5秒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url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'https://www.baidu.com'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req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urllib.request.Request(url)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urllib.request.urlopen(req,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response: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8"/>
          <w:szCs w:val="18"/>
          <w:shd w:val="clear" w:fill="000000"/>
          <w:lang w:val="en-US" w:eastAsia="zh-CN" w:bidi="ar"/>
        </w:rPr>
        <w:t># 分块读取数据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data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block_size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000000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8"/>
          <w:szCs w:val="18"/>
          <w:shd w:val="clear" w:fill="000000"/>
          <w:lang w:val="en-US" w:eastAsia="zh-CN" w:bidi="ar"/>
        </w:rPr>
        <w:t># 每次读取1024字节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    block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response.read(block_size)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block: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            data.append(block)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content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.join(data)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decoded_content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content.decode(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'utf - 8'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(decoded_content)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urllib.request.URLError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e: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 xml:space="preserve">"网络请求出现错误: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ex: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eastAsia" w:ascii="宋体" w:hAnsi="宋体"/>
          <w:color w:val="000000"/>
          <w:sz w:val="23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 xml:space="preserve">"其他错误: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</w:t>
      </w:r>
    </w:p>
    <w:p>
      <w:pPr>
        <w:widowControl w:val="0"/>
        <w:numPr>
          <w:ilvl w:val="0"/>
          <w:numId w:val="3"/>
        </w:numPr>
        <w:spacing w:line="360" w:lineRule="auto"/>
        <w:ind w:left="0" w:leftChars="0" w:firstLine="0" w:firstLineChars="0"/>
        <w:jc w:val="both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实验二</w:t>
      </w:r>
    </w:p>
    <w:p>
      <w:pPr>
        <w:widowControl w:val="0"/>
        <w:numPr>
          <w:ilvl w:val="0"/>
          <w:numId w:val="4"/>
        </w:numPr>
        <w:spacing w:line="360" w:lineRule="auto"/>
        <w:jc w:val="both"/>
        <w:rPr>
          <w:rFonts w:hint="eastAsia" w:ascii="宋体" w:hAnsi="宋体"/>
          <w:color w:val="000000"/>
          <w:sz w:val="23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3"/>
          <w:szCs w:val="24"/>
          <w:lang w:val="en-US" w:eastAsia="zh-CN"/>
        </w:rPr>
        <w:t>设置请求参数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 w:ascii="宋体" w:hAnsi="宋体"/>
          <w:color w:val="000000"/>
          <w:sz w:val="23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3"/>
          <w:szCs w:val="24"/>
          <w:lang w:val="en-US" w:eastAsia="zh-CN"/>
        </w:rPr>
        <w:t>1）定义请求头，包括 Cookie 和 User-Agent，模拟真实用户访问，避免被反爬机制拦截。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 w:ascii="宋体" w:hAnsi="宋体"/>
          <w:color w:val="000000"/>
          <w:sz w:val="23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3"/>
          <w:szCs w:val="24"/>
          <w:lang w:val="en-US" w:eastAsia="zh-CN"/>
        </w:rPr>
        <w:t>2）确定爬取目标 URL 为小说目录页面。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/>
          <w:color w:val="000000"/>
          <w:sz w:val="23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3"/>
          <w:szCs w:val="24"/>
          <w:lang w:val="en-US" w:eastAsia="zh-CN"/>
        </w:rPr>
        <w:t>2. 发送请求并解析主页面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 w:ascii="宋体" w:hAnsi="宋体"/>
          <w:color w:val="000000"/>
          <w:sz w:val="23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3"/>
          <w:szCs w:val="24"/>
          <w:lang w:val="en-US" w:eastAsia="zh-CN"/>
        </w:rPr>
        <w:t>1）使用 requests.get 方法获取主页面 HTML 内容。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 w:ascii="宋体" w:hAnsi="宋体"/>
          <w:color w:val="000000"/>
          <w:sz w:val="23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3"/>
          <w:szCs w:val="24"/>
          <w:lang w:val="en-US" w:eastAsia="zh-CN"/>
        </w:rPr>
        <w:t>2）利用 parsel.Selector 创建 HTML 解析对象。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 w:ascii="宋体" w:hAnsi="宋体"/>
          <w:color w:val="000000"/>
          <w:sz w:val="23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3"/>
          <w:szCs w:val="24"/>
          <w:lang w:val="en-US" w:eastAsia="zh-CN"/>
        </w:rPr>
        <w:t>3）使用 CSS 选择器提取小说标题、章节名称及章节链接。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/>
          <w:color w:val="000000"/>
          <w:sz w:val="23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3"/>
          <w:szCs w:val="24"/>
          <w:lang w:val="en-US" w:eastAsia="zh-CN"/>
        </w:rPr>
        <w:t>3. 逐章节爬取内容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 w:ascii="宋体" w:hAnsi="宋体"/>
          <w:color w:val="000000"/>
          <w:sz w:val="23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3"/>
          <w:szCs w:val="24"/>
          <w:lang w:val="en-US" w:eastAsia="zh-CN"/>
        </w:rPr>
        <w:t>1）循环遍历章节名称和链接。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 w:ascii="宋体" w:hAnsi="宋体"/>
          <w:color w:val="000000"/>
          <w:sz w:val="23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3"/>
          <w:szCs w:val="24"/>
          <w:lang w:val="en-US" w:eastAsia="zh-CN"/>
        </w:rPr>
        <w:t>2）对每个章节发送 HTTP 请求，获取其内容页面 HTML。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 w:ascii="宋体" w:hAnsi="宋体"/>
          <w:color w:val="000000"/>
          <w:sz w:val="23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3"/>
          <w:szCs w:val="24"/>
          <w:lang w:val="en-US" w:eastAsia="zh-CN"/>
        </w:rPr>
        <w:t>3）使用 CSS 选择器提取章节正文内容。</w:t>
      </w:r>
    </w:p>
    <w:p>
      <w:pPr>
        <w:widowControl w:val="0"/>
        <w:numPr>
          <w:numId w:val="0"/>
        </w:numPr>
        <w:spacing w:line="360" w:lineRule="auto"/>
        <w:ind w:leftChars="0"/>
        <w:jc w:val="both"/>
        <w:rPr>
          <w:rFonts w:hint="eastAsia" w:ascii="宋体" w:hAnsi="宋体"/>
          <w:color w:val="000000"/>
          <w:sz w:val="23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3"/>
          <w:szCs w:val="24"/>
          <w:lang w:val="en-US" w:eastAsia="zh-CN"/>
        </w:rPr>
        <w:t>4. 保存内容至文件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 w:ascii="宋体" w:hAnsi="宋体"/>
          <w:color w:val="000000"/>
          <w:sz w:val="23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3"/>
          <w:szCs w:val="24"/>
          <w:lang w:val="en-US" w:eastAsia="zh-CN"/>
        </w:rPr>
        <w:t>按章节顺序，将标题和正文内容写入到本地文件中，采用追加模式 (mode="a")。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/>
          <w:color w:val="000000"/>
          <w:sz w:val="23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3"/>
          <w:szCs w:val="24"/>
          <w:lang w:val="en-US" w:eastAsia="zh-CN"/>
        </w:rPr>
        <w:t>5. 运行并验证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 w:ascii="宋体" w:hAnsi="宋体"/>
          <w:color w:val="000000"/>
          <w:sz w:val="23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3"/>
          <w:szCs w:val="24"/>
          <w:lang w:val="en-US" w:eastAsia="zh-CN"/>
        </w:rPr>
        <w:t>执行代码，检查小说文本文件是否生成并包含完整内容。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/>
          <w:color w:val="000000"/>
          <w:sz w:val="23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3"/>
          <w:szCs w:val="24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8"/>
          <w:szCs w:val="18"/>
          <w:shd w:val="clear" w:fill="000000"/>
          <w:lang w:val="en-US" w:eastAsia="zh-CN" w:bidi="ar"/>
        </w:rPr>
        <w:t># 导入数据请求模块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requests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8"/>
          <w:szCs w:val="18"/>
          <w:shd w:val="clear" w:fill="000000"/>
          <w:lang w:val="en-US" w:eastAsia="zh-CN" w:bidi="ar"/>
        </w:rPr>
        <w:t># 导入数据解析模块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parsel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8"/>
          <w:szCs w:val="18"/>
          <w:shd w:val="clear" w:fill="000000"/>
          <w:lang w:val="en-US" w:eastAsia="zh-CN" w:bidi="ar"/>
        </w:rPr>
        <w:t># 定义请求头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headers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8"/>
          <w:szCs w:val="18"/>
          <w:shd w:val="clear" w:fill="000000"/>
          <w:lang w:val="en-US" w:eastAsia="zh-CN" w:bidi="ar"/>
        </w:rPr>
        <w:t># Cookie 用户信息，常用于检测是否有登录账号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'Cookie'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"_ga=GA1.2.1930843405.1731741854; _gid=GA1.2.425953489.1731741854; _ga_PJ0N20S6JN=GS1.2.1731741854.1.1.1731741872.42.0.0"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8"/>
          <w:szCs w:val="18"/>
          <w:shd w:val="clear" w:fill="000000"/>
          <w:lang w:val="en-US" w:eastAsia="zh-CN" w:bidi="ar"/>
        </w:rPr>
        <w:t># User-Agent 用户代理，表示浏览器/设备的基本身份信息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'User-Agent'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"Mozilla/5.0 (Windows NT 10.0; Win64; x64) AppleWebKit/537.36 (KHTML, like Gecko) Chrome/130.0.0.0 Safari/537.36"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8"/>
          <w:szCs w:val="18"/>
          <w:shd w:val="clear" w:fill="000000"/>
          <w:lang w:val="en-US" w:eastAsia="zh-CN" w:bidi="ar"/>
        </w:rPr>
        <w:t># url 地址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url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"https://www.quanben.io/n/mingyiguinu/list.html"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8"/>
          <w:szCs w:val="18"/>
          <w:shd w:val="clear" w:fill="000000"/>
          <w:lang w:val="en-US" w:eastAsia="zh-CN" w:bidi="ar"/>
        </w:rPr>
        <w:t># 用requests库发送请求，注意请求参数与请求方法（GET获取信息/POST传递信息）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response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requests.get(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url,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headers)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8"/>
          <w:szCs w:val="18"/>
          <w:shd w:val="clear" w:fill="000000"/>
          <w:lang w:val="en-US" w:eastAsia="zh-CN" w:bidi="ar"/>
        </w:rPr>
        <w:t># 获取响应文本数据(html字符串数据)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html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response.text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8"/>
          <w:szCs w:val="18"/>
          <w:shd w:val="clear" w:fill="000000"/>
          <w:lang w:val="en-US" w:eastAsia="zh-CN" w:bidi="ar"/>
        </w:rPr>
        <w:t># 转换为可解析的对象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selector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parsel.Selector(html)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8"/>
          <w:szCs w:val="18"/>
          <w:shd w:val="clear" w:fill="000000"/>
          <w:lang w:val="en-US" w:eastAsia="zh-CN" w:bidi="ar"/>
        </w:rPr>
        <w:t># 提取书名：.info-name利用class类名进行定位，h1定位h1标签，::text获取标签内文本内容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title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selector.css(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"h1[itemprop='name headline']::text"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).get()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(title)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8"/>
          <w:szCs w:val="18"/>
          <w:shd w:val="clear" w:fill="000000"/>
          <w:lang w:val="en-US" w:eastAsia="zh-CN" w:bidi="ar"/>
        </w:rPr>
        <w:t># 提前章节ID和章节名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chapter_titles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selector.css(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".list3 li a span[itemprop='name']::text"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).getall()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(chapter_titles)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8"/>
          <w:szCs w:val="18"/>
          <w:shd w:val="clear" w:fill="000000"/>
          <w:lang w:val="en-US" w:eastAsia="zh-CN" w:bidi="ar"/>
        </w:rPr>
        <w:t># 章节ID是href=的值，利用::attr获取href属性值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chapter_ids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selector.css(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".list3 li a::attr(href)"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).getall()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(chapter_ids)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8"/>
          <w:szCs w:val="18"/>
          <w:shd w:val="clear" w:fill="000000"/>
          <w:lang w:val="en-US" w:eastAsia="zh-CN" w:bidi="ar"/>
        </w:rPr>
        <w:t># for循环遍历获取列表中的元素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chapter_title, link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(chapter_titles, chapter_ids):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8"/>
          <w:szCs w:val="18"/>
          <w:shd w:val="clear" w:fill="000000"/>
          <w:lang w:val="en-US" w:eastAsia="zh-CN" w:bidi="ar"/>
        </w:rPr>
        <w:t># print(chapter_title)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link_url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"https://www.quanben.io"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link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8"/>
          <w:szCs w:val="18"/>
          <w:shd w:val="clear" w:fill="000000"/>
          <w:lang w:val="en-US" w:eastAsia="zh-CN" w:bidi="ar"/>
        </w:rPr>
        <w:t># print(link_url)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8"/>
          <w:szCs w:val="18"/>
          <w:shd w:val="clear" w:fill="000000"/>
          <w:lang w:val="en-US" w:eastAsia="zh-CN" w:bidi="ar"/>
        </w:rPr>
        <w:t># 发送请求，获取响应文本数据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link_data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requests.get(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link_url,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headers).text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8"/>
          <w:szCs w:val="18"/>
          <w:shd w:val="clear" w:fill="000000"/>
          <w:lang w:val="en-US" w:eastAsia="zh-CN" w:bidi="ar"/>
        </w:rPr>
        <w:t># 解析数据提取小说内容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link_selector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parsel.Selector(link_data)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content_list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link_selector.css(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".articlebody p ::text"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).getall()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8"/>
          <w:szCs w:val="18"/>
          <w:shd w:val="clear" w:fill="000000"/>
          <w:lang w:val="en-US" w:eastAsia="zh-CN" w:bidi="ar"/>
        </w:rPr>
        <w:t># 将列表合并成字符串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content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.join(content_list[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:])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8"/>
          <w:szCs w:val="18"/>
          <w:shd w:val="clear" w:fill="000000"/>
          <w:lang w:val="en-US" w:eastAsia="zh-CN" w:bidi="ar"/>
        </w:rPr>
        <w:t># 去掉第一行(标题)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(title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".txt"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f: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        f.write(chapter_title)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        f.write(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        f.write(content)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        f.write(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/>
          <w:color w:val="000000"/>
          <w:sz w:val="23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/>
          <w:color w:val="000000"/>
          <w:sz w:val="23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/>
          <w:color w:val="000000"/>
          <w:sz w:val="23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/>
          <w:color w:val="000000"/>
          <w:sz w:val="23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/>
          <w:color w:val="000000"/>
          <w:sz w:val="23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/>
          <w:color w:val="000000"/>
          <w:sz w:val="23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/>
          <w:color w:val="000000"/>
          <w:sz w:val="23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/>
          <w:color w:val="000000"/>
          <w:sz w:val="23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spacing w:line="360" w:lineRule="auto"/>
        <w:ind w:left="0" w:leftChars="0" w:firstLine="0" w:firstLineChars="0"/>
        <w:jc w:val="both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实验三</w:t>
      </w:r>
    </w:p>
    <w:p>
      <w:pPr>
        <w:numPr>
          <w:ilvl w:val="0"/>
          <w:numId w:val="5"/>
        </w:numPr>
        <w:spacing w:line="360" w:lineRule="auto"/>
        <w:rPr>
          <w:rFonts w:hint="default" w:ascii="宋体" w:hAnsi="宋体" w:eastAsia="宋体"/>
          <w:color w:val="000000"/>
          <w:sz w:val="23"/>
          <w:szCs w:val="24"/>
          <w:lang w:val="en-US" w:eastAsia="zh-CN"/>
        </w:rPr>
      </w:pPr>
      <w:r>
        <w:rPr>
          <w:rFonts w:hint="default" w:ascii="宋体" w:hAnsi="宋体" w:eastAsia="宋体"/>
          <w:color w:val="000000"/>
          <w:sz w:val="23"/>
          <w:szCs w:val="24"/>
          <w:lang w:val="en-US" w:eastAsia="zh-CN"/>
        </w:rPr>
        <w:t>创建 Scrapy 项目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/>
          <w:color w:val="000000"/>
          <w:sz w:val="23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3"/>
          <w:szCs w:val="24"/>
          <w:lang w:val="en-US" w:eastAsia="zh-CN"/>
        </w:rPr>
        <w:t>1）</w:t>
      </w:r>
      <w:r>
        <w:rPr>
          <w:rFonts w:hint="default" w:ascii="宋体" w:hAnsi="宋体" w:eastAsia="宋体"/>
          <w:color w:val="000000"/>
          <w:sz w:val="23"/>
          <w:szCs w:val="24"/>
          <w:lang w:val="en-US" w:eastAsia="zh-CN"/>
        </w:rPr>
        <w:t>使用 scrapy startproject my_project 创建一个 Scrapy 项目。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/>
          <w:color w:val="000000"/>
          <w:sz w:val="23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3"/>
          <w:szCs w:val="24"/>
          <w:lang w:val="en-US" w:eastAsia="zh-CN"/>
        </w:rPr>
        <w:t>2）</w:t>
      </w:r>
      <w:r>
        <w:rPr>
          <w:rFonts w:hint="default" w:ascii="宋体" w:hAnsi="宋体" w:eastAsia="宋体"/>
          <w:color w:val="000000"/>
          <w:sz w:val="23"/>
          <w:szCs w:val="24"/>
          <w:lang w:val="en-US" w:eastAsia="zh-CN"/>
        </w:rPr>
        <w:t>将代码保存为项目中的 Spider 文件（如 my_spider.py）。</w:t>
      </w: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hint="default" w:ascii="宋体" w:hAnsi="宋体" w:eastAsia="宋体"/>
          <w:color w:val="000000"/>
          <w:sz w:val="23"/>
          <w:szCs w:val="24"/>
          <w:lang w:val="en-US" w:eastAsia="zh-CN"/>
        </w:rPr>
      </w:pPr>
      <w:r>
        <w:rPr>
          <w:rFonts w:hint="default" w:ascii="宋体" w:hAnsi="宋体" w:eastAsia="宋体"/>
          <w:color w:val="000000"/>
          <w:sz w:val="23"/>
          <w:szCs w:val="24"/>
          <w:lang w:val="en-US" w:eastAsia="zh-CN"/>
        </w:rPr>
        <w:t>定义爬取目标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/>
          <w:color w:val="000000"/>
          <w:sz w:val="23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3"/>
          <w:szCs w:val="24"/>
          <w:lang w:val="en-US" w:eastAsia="zh-CN"/>
        </w:rPr>
        <w:t>1）</w:t>
      </w:r>
      <w:r>
        <w:rPr>
          <w:rFonts w:hint="default" w:ascii="宋体" w:hAnsi="宋体" w:eastAsia="宋体"/>
          <w:color w:val="000000"/>
          <w:sz w:val="23"/>
          <w:szCs w:val="24"/>
          <w:lang w:val="en-US" w:eastAsia="zh-CN"/>
        </w:rPr>
        <w:t>设置 start_urls 指定目标网站 URL（如 https://example.com）。</w:t>
      </w: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hint="default" w:ascii="宋体" w:hAnsi="宋体" w:eastAsia="宋体"/>
          <w:color w:val="000000"/>
          <w:sz w:val="23"/>
          <w:szCs w:val="24"/>
          <w:lang w:val="en-US" w:eastAsia="zh-CN"/>
        </w:rPr>
      </w:pPr>
      <w:r>
        <w:rPr>
          <w:rFonts w:hint="default" w:ascii="宋体" w:hAnsi="宋体" w:eastAsia="宋体"/>
          <w:color w:val="000000"/>
          <w:sz w:val="23"/>
          <w:szCs w:val="24"/>
          <w:lang w:val="en-US" w:eastAsia="zh-CN"/>
        </w:rPr>
        <w:t>实现数据提取逻辑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/>
          <w:color w:val="000000"/>
          <w:sz w:val="23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3"/>
          <w:szCs w:val="24"/>
          <w:lang w:val="en-US" w:eastAsia="zh-CN"/>
        </w:rPr>
        <w:t>1）</w:t>
      </w:r>
      <w:r>
        <w:rPr>
          <w:rFonts w:hint="default" w:ascii="宋体" w:hAnsi="宋体" w:eastAsia="宋体"/>
          <w:color w:val="000000"/>
          <w:sz w:val="23"/>
          <w:szCs w:val="24"/>
          <w:lang w:val="en-US" w:eastAsia="zh-CN"/>
        </w:rPr>
        <w:t>在 parse 方法中：使用 XPath 表达式提取页面内容，包括标题、段落、链接、图片、表格等。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/>
          <w:color w:val="000000"/>
          <w:sz w:val="23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3"/>
          <w:szCs w:val="24"/>
          <w:lang w:val="en-US" w:eastAsia="zh-CN"/>
        </w:rPr>
        <w:t>2）</w:t>
      </w:r>
      <w:r>
        <w:rPr>
          <w:rFonts w:hint="default" w:ascii="宋体" w:hAnsi="宋体" w:eastAsia="宋体"/>
          <w:color w:val="000000"/>
          <w:sz w:val="23"/>
          <w:szCs w:val="24"/>
          <w:lang w:val="en-US" w:eastAsia="zh-CN"/>
        </w:rPr>
        <w:t>对于链接，递归调用 response.follow，实现多层爬取。</w:t>
      </w: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hint="default" w:ascii="宋体" w:hAnsi="宋体" w:eastAsia="宋体"/>
          <w:color w:val="000000"/>
          <w:sz w:val="23"/>
          <w:szCs w:val="24"/>
          <w:lang w:val="en-US" w:eastAsia="zh-CN"/>
        </w:rPr>
      </w:pPr>
      <w:r>
        <w:rPr>
          <w:rFonts w:hint="default" w:ascii="宋体" w:hAnsi="宋体" w:eastAsia="宋体"/>
          <w:color w:val="000000"/>
          <w:sz w:val="23"/>
          <w:szCs w:val="24"/>
          <w:lang w:val="en-US" w:eastAsia="zh-CN"/>
        </w:rPr>
        <w:t>运行爬虫</w:t>
      </w:r>
      <w:r>
        <w:rPr>
          <w:rFonts w:hint="eastAsia" w:ascii="宋体" w:hAnsi="宋体"/>
          <w:color w:val="000000"/>
          <w:sz w:val="23"/>
          <w:szCs w:val="24"/>
          <w:lang w:val="en-US" w:eastAsia="zh-CN"/>
        </w:rPr>
        <w:t>：将URL替换为想要爬取的URL并调用MySpider爬取数据</w:t>
      </w: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hint="default" w:ascii="宋体" w:hAnsi="宋体" w:eastAsia="宋体"/>
          <w:color w:val="000000"/>
          <w:sz w:val="23"/>
          <w:szCs w:val="24"/>
          <w:lang w:val="en-US" w:eastAsia="zh-CN"/>
        </w:rPr>
      </w:pPr>
      <w:r>
        <w:rPr>
          <w:rFonts w:hint="default" w:ascii="宋体" w:hAnsi="宋体" w:eastAsia="宋体"/>
          <w:color w:val="000000"/>
          <w:sz w:val="23"/>
          <w:szCs w:val="24"/>
          <w:lang w:val="en-US" w:eastAsia="zh-CN"/>
        </w:rPr>
        <w:t>实验结果验证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/>
          <w:color w:val="000000"/>
          <w:sz w:val="23"/>
          <w:szCs w:val="24"/>
          <w:lang w:val="en-US" w:eastAsia="zh-CN"/>
        </w:rPr>
      </w:pPr>
      <w:r>
        <w:rPr>
          <w:rFonts w:hint="default" w:ascii="宋体" w:hAnsi="宋体" w:eastAsia="宋体"/>
          <w:color w:val="000000"/>
          <w:sz w:val="23"/>
          <w:szCs w:val="24"/>
          <w:lang w:val="en-US" w:eastAsia="zh-CN"/>
        </w:rPr>
        <w:t>确认提取的内容与网页源数据一致。</w:t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/>
          <w:color w:val="000000"/>
          <w:sz w:val="23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3"/>
          <w:szCs w:val="24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scrapy</w:t>
      </w:r>
    </w:p>
    <w:p>
      <w:pPr>
        <w:keepNext w:val="0"/>
        <w:keepLines w:val="0"/>
        <w:widowControl/>
        <w:suppressLineNumbers w:val="0"/>
        <w:shd w:val="clear" w:fill="000000"/>
        <w:spacing w:after="180" w:afterAutospacing="0"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8"/>
          <w:szCs w:val="18"/>
          <w:shd w:val="clear" w:fill="000000"/>
          <w:lang w:val="en-US" w:eastAsia="zh-CN" w:bidi="ar"/>
        </w:rPr>
        <w:t># 在Scrapy框架下实现BeautifulSoup库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MySpider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scrapy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Spider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"beautifulsoup_spider"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start_urls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'https://example.com'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8"/>
          <w:szCs w:val="18"/>
          <w:shd w:val="clear" w:fill="000000"/>
          <w:lang w:val="en-US" w:eastAsia="zh-CN" w:bidi="ar"/>
        </w:rPr>
        <w:t># 将其替换为你想爬取的URL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    ]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8"/>
          <w:szCs w:val="18"/>
          <w:shd w:val="clear" w:fill="000000"/>
          <w:lang w:val="en-US" w:eastAsia="zh-CN" w:bidi="ar"/>
        </w:rPr>
        <w:t># 使用 Scrapy 的选择器来提取页面标题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title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response.xpath(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'//title/text()'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).get()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 xml:space="preserve">"Page title: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8"/>
          <w:szCs w:val="18"/>
          <w:shd w:val="clear" w:fill="000000"/>
          <w:lang w:val="en-US" w:eastAsia="zh-CN" w:bidi="ar"/>
        </w:rPr>
        <w:t># 查找所有链接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link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response.xpath(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'//a'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    href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link.xpath(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'@href'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).get()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    text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link.xpath(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'text()'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).get()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 xml:space="preserve">"Found link: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 xml:space="preserve">, Link text: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8"/>
          <w:szCs w:val="18"/>
          <w:shd w:val="clear" w:fill="000000"/>
          <w:lang w:val="en-US" w:eastAsia="zh-CN" w:bidi="ar"/>
        </w:rPr>
        <w:t># 在实际项目中，你可以根据需要使用 response.follow 进行后续爬取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href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href.startswith(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'#'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response.follow(href,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.parse)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8"/>
          <w:szCs w:val="18"/>
          <w:shd w:val="clear" w:fill="000000"/>
          <w:lang w:val="en-US" w:eastAsia="zh-CN" w:bidi="ar"/>
        </w:rPr>
        <w:t># 提取段落内容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paragraphs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response.xpath(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'//p/text()'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).getall()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p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paragraphs: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 xml:space="preserve">"Paragraph: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8"/>
          <w:szCs w:val="18"/>
          <w:shd w:val="clear" w:fill="000000"/>
          <w:lang w:val="en-US" w:eastAsia="zh-CN" w:bidi="ar"/>
        </w:rPr>
        <w:t># 提取图片的 src 属性和 alt 属性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images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response.xpath(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'//img'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img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images: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    src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img.xpath(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'@src'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).get()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    alt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img.xpath(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'@alt'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).get()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"Image found: src=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, alt=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8"/>
          <w:szCs w:val="18"/>
          <w:shd w:val="clear" w:fill="000000"/>
          <w:lang w:val="en-US" w:eastAsia="zh-CN" w:bidi="ar"/>
        </w:rPr>
        <w:t># 提取表格内容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tables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response.xpath(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'//table'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table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tables: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    rows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table.xpath(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'.//tr'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row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rows: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        cells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row.xpath(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'.//td/text() | .//th/text()'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).getall()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 xml:space="preserve">"Table row: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cells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8"/>
          <w:szCs w:val="18"/>
          <w:shd w:val="clear" w:fill="000000"/>
          <w:lang w:val="en-US" w:eastAsia="zh-CN" w:bidi="ar"/>
        </w:rPr>
        <w:t># 提取页面中的所有标题 (h1 - h6)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000000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    headers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response.xpath(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'//h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/text()'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).getall()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header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headers: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 xml:space="preserve"> Header: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/>
          <w:color w:val="000000"/>
          <w:sz w:val="23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/>
          <w:color w:val="000000"/>
          <w:sz w:val="23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/>
          <w:color w:val="000000"/>
          <w:sz w:val="23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/>
          <w:color w:val="000000"/>
          <w:sz w:val="23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/>
          <w:color w:val="000000"/>
          <w:sz w:val="23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/>
          <w:color w:val="000000"/>
          <w:sz w:val="23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/>
          <w:color w:val="000000"/>
          <w:sz w:val="23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/>
          <w:color w:val="000000"/>
          <w:sz w:val="23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/>
          <w:color w:val="000000"/>
          <w:sz w:val="23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/>
          <w:color w:val="000000"/>
          <w:sz w:val="23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/>
          <w:color w:val="000000"/>
          <w:sz w:val="23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/>
          <w:color w:val="000000"/>
          <w:sz w:val="23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/>
          <w:color w:val="000000"/>
          <w:sz w:val="23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/>
          <w:color w:val="000000"/>
          <w:sz w:val="23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/>
          <w:color w:val="000000"/>
          <w:sz w:val="23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实验结果</w:t>
      </w:r>
    </w:p>
    <w:p>
      <w:pPr>
        <w:widowControl w:val="0"/>
        <w:numPr>
          <w:ilvl w:val="0"/>
          <w:numId w:val="6"/>
        </w:numPr>
        <w:spacing w:line="360" w:lineRule="auto"/>
        <w:ind w:left="0" w:leftChars="0" w:firstLine="0" w:firstLineChars="0"/>
        <w:jc w:val="both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实验一</w:t>
      </w:r>
    </w:p>
    <w:p>
      <w:pPr>
        <w:widowControl w:val="0"/>
        <w:numPr>
          <w:numId w:val="0"/>
        </w:numPr>
        <w:spacing w:line="360" w:lineRule="auto"/>
        <w:ind w:leftChars="0"/>
        <w:jc w:val="both"/>
        <w:rPr>
          <w:rFonts w:hint="eastAsia"/>
          <w:b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4310" cy="205549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spacing w:line="360" w:lineRule="auto"/>
        <w:ind w:left="0" w:leftChars="0" w:firstLine="0" w:firstLineChars="0"/>
        <w:jc w:val="both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实验二（运行时间很长）</w:t>
      </w:r>
    </w:p>
    <w:p>
      <w:pPr>
        <w:numPr>
          <w:numId w:val="0"/>
        </w:numPr>
        <w:spacing w:line="360" w:lineRule="auto"/>
        <w:rPr>
          <w:rFonts w:hint="default" w:ascii="宋体" w:hAnsi="宋体"/>
          <w:color w:val="000000"/>
          <w:sz w:val="23"/>
          <w:szCs w:val="24"/>
          <w:lang w:val="en-US" w:eastAsia="zh-CN"/>
        </w:rPr>
      </w:pPr>
      <w:r>
        <w:drawing>
          <wp:inline distT="0" distB="0" distL="114300" distR="114300">
            <wp:extent cx="5265420" cy="1182370"/>
            <wp:effectExtent l="0" t="0" r="508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/>
          <w:color w:val="000000"/>
          <w:sz w:val="23"/>
          <w:szCs w:val="24"/>
          <w:lang w:val="en-US" w:eastAsia="zh-CN"/>
        </w:rPr>
      </w:pPr>
      <w:r>
        <w:drawing>
          <wp:inline distT="0" distB="0" distL="114300" distR="114300">
            <wp:extent cx="5272405" cy="3590925"/>
            <wp:effectExtent l="0" t="0" r="1079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FB9B46"/>
    <w:multiLevelType w:val="singleLevel"/>
    <w:tmpl w:val="D2FB9B4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BD1B037"/>
    <w:multiLevelType w:val="singleLevel"/>
    <w:tmpl w:val="DBD1B03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41359FE"/>
    <w:multiLevelType w:val="singleLevel"/>
    <w:tmpl w:val="141359F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BF3C600"/>
    <w:multiLevelType w:val="singleLevel"/>
    <w:tmpl w:val="2BF3C60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776D533"/>
    <w:multiLevelType w:val="singleLevel"/>
    <w:tmpl w:val="5776D53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B0859A9"/>
    <w:multiLevelType w:val="singleLevel"/>
    <w:tmpl w:val="7B0859A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jZGQ0NGVhMzY2YWVkN2MzMjMyMjAwOTRiOTljNjQifQ=="/>
  </w:docVars>
  <w:rsids>
    <w:rsidRoot w:val="00172A27"/>
    <w:rsid w:val="00426D1D"/>
    <w:rsid w:val="008D3626"/>
    <w:rsid w:val="00913CE9"/>
    <w:rsid w:val="009635F2"/>
    <w:rsid w:val="00AA6835"/>
    <w:rsid w:val="00BB59F9"/>
    <w:rsid w:val="00C723A9"/>
    <w:rsid w:val="00DD500E"/>
    <w:rsid w:val="00F72E99"/>
    <w:rsid w:val="25340C8D"/>
    <w:rsid w:val="3BA01DE7"/>
    <w:rsid w:val="42972ED9"/>
    <w:rsid w:val="5B8825AD"/>
    <w:rsid w:val="64405D77"/>
    <w:rsid w:val="71CA2D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脚 Char"/>
    <w:link w:val="2"/>
    <w:uiPriority w:val="0"/>
    <w:rPr>
      <w:kern w:val="2"/>
      <w:sz w:val="18"/>
      <w:szCs w:val="18"/>
    </w:rPr>
  </w:style>
  <w:style w:type="character" w:customStyle="1" w:styleId="8">
    <w:name w:val="页眉 Char"/>
    <w:link w:val="3"/>
    <w:qFormat/>
    <w:uiPriority w:val="0"/>
    <w:rPr>
      <w:kern w:val="2"/>
      <w:sz w:val="18"/>
      <w:szCs w:val="18"/>
    </w:rPr>
  </w:style>
  <w:style w:type="paragraph" w:customStyle="1" w:styleId="9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宋体" w:hAnsi="宋体" w:eastAsia="宋体" w:cs="Times New Roman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JNU</Company>
  <Pages>2</Pages>
  <Words>73</Words>
  <Characters>418</Characters>
  <Lines>3</Lines>
  <Paragraphs>1</Paragraphs>
  <TotalTime>28</TotalTime>
  <ScaleCrop>false</ScaleCrop>
  <LinksUpToDate>false</LinksUpToDate>
  <CharactersWithSpaces>490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2006-06-20T09:23:00Z</dcterms:created>
  <dc:creator>刘欣</dc:creator>
  <cp:lastModifiedBy>凯</cp:lastModifiedBy>
  <dcterms:modified xsi:type="dcterms:W3CDTF">2024-11-19T02:11:42Z</dcterms:modified>
  <dc:title>暨南大学本科实验报告专用纸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BF9B327CCD284698BD97E13892F870E4_13</vt:lpwstr>
  </property>
</Properties>
</file>